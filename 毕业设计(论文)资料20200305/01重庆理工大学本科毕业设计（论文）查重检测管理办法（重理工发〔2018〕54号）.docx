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7A" w:rsidRDefault="005E587A" w:rsidP="005E587A">
      <w:pPr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重庆理工大学</w:t>
      </w:r>
    </w:p>
    <w:p w:rsidR="005E587A" w:rsidRDefault="005E587A" w:rsidP="005E587A">
      <w:pPr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本科毕业设计（论文）</w:t>
      </w:r>
      <w:r w:rsidR="00CD72BF">
        <w:rPr>
          <w:rFonts w:ascii="黑体" w:eastAsia="黑体" w:hAnsi="黑体" w:hint="eastAsia"/>
          <w:bCs/>
          <w:sz w:val="36"/>
          <w:szCs w:val="36"/>
        </w:rPr>
        <w:t>查重</w:t>
      </w:r>
      <w:r>
        <w:rPr>
          <w:rFonts w:ascii="黑体" w:eastAsia="黑体" w:hAnsi="黑体" w:hint="eastAsia"/>
          <w:bCs/>
          <w:sz w:val="36"/>
          <w:szCs w:val="36"/>
        </w:rPr>
        <w:t>检测管理办法</w:t>
      </w:r>
    </w:p>
    <w:p w:rsidR="005E587A" w:rsidRPr="00766284" w:rsidRDefault="00766284" w:rsidP="00766284">
      <w:pPr>
        <w:jc w:val="center"/>
        <w:rPr>
          <w:rFonts w:ascii="宋体" w:eastAsia="宋体" w:hAnsi="宋体" w:cs="仿宋_GB2312"/>
          <w:b/>
          <w:sz w:val="32"/>
          <w:szCs w:val="32"/>
        </w:rPr>
      </w:pPr>
      <w:r w:rsidRPr="00766284">
        <w:rPr>
          <w:rFonts w:ascii="宋体" w:eastAsia="宋体" w:hAnsi="宋体" w:cs="Segoe UI"/>
          <w:color w:val="333333"/>
          <w:sz w:val="32"/>
          <w:szCs w:val="32"/>
          <w:shd w:val="clear" w:color="auto" w:fill="FFFFFF"/>
        </w:rPr>
        <w:t>重理工发〔2018〕54号</w:t>
      </w:r>
    </w:p>
    <w:p w:rsidR="005E587A" w:rsidRPr="00181C57" w:rsidRDefault="005E587A" w:rsidP="005E587A">
      <w:pPr>
        <w:snapToGrid w:val="0"/>
        <w:spacing w:line="300" w:lineRule="auto"/>
        <w:ind w:firstLine="57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为保证本科毕业设计（论文）质量，规范学生学术行为，营造优良学风，根据国务院学位委员会《关于在学位授予工作中加强学术道德和学术规范建设的意见》（学位[2010]9号）和教育部令第34号《学位论文作假行为处理办法》等文件精神，结合我校实际情况，特制定本办法。</w:t>
      </w:r>
    </w:p>
    <w:p w:rsidR="005E587A" w:rsidRPr="00181C57" w:rsidRDefault="005E587A" w:rsidP="005E587A">
      <w:pPr>
        <w:widowControl/>
        <w:snapToGrid w:val="0"/>
        <w:spacing w:line="300" w:lineRule="auto"/>
        <w:ind w:firstLineChars="200" w:firstLine="562"/>
        <w:jc w:val="left"/>
        <w:rPr>
          <w:rFonts w:ascii="黑体" w:eastAsia="黑体" w:hAnsi="黑体" w:cs="黑体"/>
          <w:b/>
          <w:color w:val="222222"/>
          <w:kern w:val="0"/>
          <w:sz w:val="28"/>
          <w:szCs w:val="28"/>
        </w:rPr>
      </w:pPr>
      <w:r w:rsidRPr="00181C57">
        <w:rPr>
          <w:rFonts w:ascii="黑体" w:eastAsia="黑体" w:hAnsi="黑体" w:cs="黑体" w:hint="eastAsia"/>
          <w:b/>
          <w:color w:val="222222"/>
          <w:kern w:val="0"/>
          <w:sz w:val="28"/>
          <w:szCs w:val="28"/>
        </w:rPr>
        <w:t>一、检测范围</w:t>
      </w:r>
    </w:p>
    <w:p w:rsidR="005E587A" w:rsidRPr="00181C57" w:rsidRDefault="005E587A" w:rsidP="005E587A">
      <w:pPr>
        <w:widowControl/>
        <w:snapToGrid w:val="0"/>
        <w:spacing w:line="300" w:lineRule="auto"/>
        <w:ind w:firstLineChars="200" w:firstLine="560"/>
        <w:jc w:val="left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全校所有本科毕业设计（论文），包括本科毕业设计说明书、本科毕业论文或其他毕业实践环节的学术性材料。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2"/>
        <w:rPr>
          <w:rFonts w:ascii="黑体" w:eastAsia="黑体" w:hAnsi="黑体" w:cs="黑体"/>
          <w:b/>
          <w:color w:val="333333"/>
          <w:kern w:val="0"/>
          <w:sz w:val="28"/>
          <w:szCs w:val="28"/>
        </w:rPr>
      </w:pPr>
      <w:r w:rsidRPr="00181C57">
        <w:rPr>
          <w:rFonts w:ascii="黑体" w:eastAsia="黑体" w:hAnsi="黑体" w:cs="黑体" w:hint="eastAsia"/>
          <w:b/>
          <w:color w:val="333333"/>
          <w:kern w:val="0"/>
          <w:sz w:val="28"/>
          <w:szCs w:val="28"/>
        </w:rPr>
        <w:t>二、工作程序</w:t>
      </w:r>
    </w:p>
    <w:p w:rsidR="005E587A" w:rsidRPr="009160D2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（一）学校发布通知。教务处原则上每年5月发布本科毕业设计（论文）检测通</w:t>
      </w:r>
      <w:r w:rsidRPr="00851538">
        <w:rPr>
          <w:rFonts w:ascii="宋体" w:eastAsia="宋体" w:hAnsi="宋体" w:cs="宋体" w:hint="eastAsia"/>
          <w:sz w:val="28"/>
          <w:szCs w:val="28"/>
        </w:rPr>
        <w:t>知</w:t>
      </w:r>
      <w:r w:rsidRPr="00851538">
        <w:rPr>
          <w:rFonts w:ascii="宋体" w:eastAsia="宋体" w:hAnsi="宋体" w:cs="宋体" w:hint="eastAsia"/>
          <w:kern w:val="0"/>
          <w:sz w:val="28"/>
          <w:szCs w:val="28"/>
        </w:rPr>
        <w:t>，学校免费进行初次检测。</w:t>
      </w:r>
    </w:p>
    <w:p w:rsidR="005E587A" w:rsidRPr="009160D2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bookmarkStart w:id="0" w:name="_Hlk513735912"/>
      <w:r w:rsidRPr="009160D2">
        <w:rPr>
          <w:rFonts w:ascii="宋体" w:eastAsia="宋体" w:hAnsi="宋体" w:cs="宋体" w:hint="eastAsia"/>
          <w:kern w:val="0"/>
          <w:sz w:val="28"/>
          <w:szCs w:val="28"/>
        </w:rPr>
        <w:t>（二）学生提交毕业设计（论文）。</w:t>
      </w:r>
      <w:r w:rsidRPr="009160D2">
        <w:rPr>
          <w:rFonts w:ascii="宋体" w:eastAsia="宋体" w:hAnsi="宋体" w:cs="宋体" w:hint="eastAsia"/>
          <w:sz w:val="28"/>
          <w:szCs w:val="28"/>
        </w:rPr>
        <w:t>学生按时向指导教师提交毕业设计（论文）正文的电子文本</w:t>
      </w:r>
      <w:r w:rsidR="007F31FF">
        <w:rPr>
          <w:rFonts w:ascii="宋体" w:eastAsia="宋体" w:hAnsi="宋体" w:cs="宋体" w:hint="eastAsia"/>
          <w:sz w:val="28"/>
          <w:szCs w:val="28"/>
        </w:rPr>
        <w:t>（</w:t>
      </w:r>
      <w:bookmarkStart w:id="1" w:name="_GoBack"/>
      <w:bookmarkEnd w:id="1"/>
      <w:r w:rsidR="00D46E6D" w:rsidRPr="00D46E6D">
        <w:rPr>
          <w:rFonts w:ascii="宋体" w:eastAsia="宋体" w:hAnsi="宋体" w:cs="宋体" w:hint="eastAsia"/>
          <w:sz w:val="28"/>
          <w:szCs w:val="28"/>
        </w:rPr>
        <w:t>格式要求以当年发布的通知为准</w:t>
      </w:r>
      <w:r w:rsidR="007F31FF">
        <w:rPr>
          <w:rFonts w:ascii="宋体" w:eastAsia="宋体" w:hAnsi="宋体" w:cs="宋体" w:hint="eastAsia"/>
          <w:sz w:val="28"/>
          <w:szCs w:val="28"/>
        </w:rPr>
        <w:t>）</w:t>
      </w:r>
      <w:r w:rsidRPr="009160D2">
        <w:rPr>
          <w:rFonts w:ascii="宋体" w:eastAsia="宋体" w:hAnsi="宋体" w:cs="宋体" w:hint="eastAsia"/>
          <w:sz w:val="28"/>
          <w:szCs w:val="28"/>
        </w:rPr>
        <w:t>，文件名为：“学号_作者_论文名称”。</w:t>
      </w:r>
    </w:p>
    <w:p w:rsidR="005E587A" w:rsidRPr="009160D2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9160D2">
        <w:rPr>
          <w:rFonts w:ascii="宋体" w:eastAsia="宋体" w:hAnsi="宋体" w:cs="宋体" w:hint="eastAsia"/>
          <w:sz w:val="28"/>
          <w:szCs w:val="28"/>
        </w:rPr>
        <w:t>（三）指导教师审核。指导教师审核学生毕业设计（论文），文本格式符合检测要求后，由指导教师统一发送给专业负责人。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四）学院收集汇总。各专业负责人将本专业学生的毕业设计（论文）汇总后，统一发给各学院指定负责人（教学秘书或其他人员，下同）。由学院指定负责人严格按检测格式要求，以专业为单位整理后，将学生毕业设计（论文）正文的电子文</w:t>
      </w:r>
      <w:r w:rsidRPr="009160D2">
        <w:rPr>
          <w:rFonts w:ascii="宋体" w:eastAsia="宋体" w:hAnsi="宋体" w:cs="宋体" w:hint="eastAsia"/>
          <w:sz w:val="28"/>
          <w:szCs w:val="28"/>
        </w:rPr>
        <w:t>本、《</w:t>
      </w:r>
      <w:r w:rsidRPr="009160D2">
        <w:rPr>
          <w:rFonts w:ascii="Arial" w:eastAsia="宋体" w:hAnsi="Arial"/>
          <w:sz w:val="28"/>
          <w:szCs w:val="28"/>
        </w:rPr>
        <w:t>××</w:t>
      </w:r>
      <w:r w:rsidRPr="009160D2">
        <w:rPr>
          <w:rFonts w:ascii="宋体" w:eastAsia="宋体" w:hAnsi="宋体" w:cs="宋体" w:hint="eastAsia"/>
          <w:sz w:val="28"/>
          <w:szCs w:val="28"/>
        </w:rPr>
        <w:t>年本科毕业设计（论文）抄袭检测汇总表》（见附件）一并发</w:t>
      </w:r>
      <w:r w:rsidRPr="00181C57">
        <w:rPr>
          <w:rFonts w:ascii="宋体" w:eastAsia="宋体" w:hAnsi="宋体" w:cs="宋体" w:hint="eastAsia"/>
          <w:sz w:val="28"/>
          <w:szCs w:val="28"/>
        </w:rPr>
        <w:t>送给图书馆信息部工作邮箱(邮件主题应标明院系）。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（五）图书馆组织检测。图书馆</w:t>
      </w:r>
      <w:r w:rsidRPr="00181C5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使用中国知网“大学生论文抄袭检测系统”</w:t>
      </w:r>
      <w:r w:rsidRPr="00181C57">
        <w:rPr>
          <w:rFonts w:ascii="宋体" w:eastAsia="宋体" w:hAnsi="宋体" w:cs="宋体" w:hint="eastAsia"/>
          <w:sz w:val="28"/>
          <w:szCs w:val="28"/>
        </w:rPr>
        <w:t>进行检测，并及时将检测结果以电子邮件方式反馈到相关学院。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（六）检测结果处理。学院应及时将检测结果通知各专业，由各专业转达学生及其指导教师。检测结果处理办法见第三条规定。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（七）复检。对检测结果超过相关规定、须修改毕业设计（论文）的，学生应在指导教师的指导下，认真进行修改。修改后的毕业设计（论文）必</w:t>
      </w:r>
      <w:r w:rsidRPr="00181C57">
        <w:rPr>
          <w:rFonts w:ascii="宋体" w:eastAsia="宋体" w:hAnsi="宋体" w:cs="宋体" w:hint="eastAsia"/>
          <w:sz w:val="28"/>
          <w:szCs w:val="28"/>
        </w:rPr>
        <w:lastRenderedPageBreak/>
        <w:t>须进行复检。复检过程依照前述第二、三、四款程序及要求执行，由学院统一将需要复查的毕业设计（论文）正文的电子文本（主题标明“论文复检－×××专业”）、《</w:t>
      </w:r>
      <w:r w:rsidRPr="00181C57">
        <w:rPr>
          <w:rFonts w:ascii="Arial" w:eastAsia="宋体" w:hAnsi="Arial"/>
          <w:sz w:val="28"/>
          <w:szCs w:val="28"/>
        </w:rPr>
        <w:t>××</w:t>
      </w:r>
      <w:r w:rsidRPr="00181C57">
        <w:rPr>
          <w:rFonts w:ascii="宋体" w:eastAsia="宋体" w:hAnsi="宋体" w:cs="宋体" w:hint="eastAsia"/>
          <w:sz w:val="28"/>
          <w:szCs w:val="28"/>
        </w:rPr>
        <w:t>年本科毕业设计（论文）抄袭检测汇总表》交图书馆。复检费用由学生自理。答辩前，须将复检结果提交学院。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需复检的部分设计类作品，因时间紧张，可允许学生答辩后修改再复检。如复检达不到要求，则学生毕业设计成绩不及格。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2"/>
        <w:rPr>
          <w:rFonts w:ascii="黑体" w:eastAsia="黑体" w:hAnsi="黑体" w:cs="黑体"/>
          <w:b/>
          <w:color w:val="333333"/>
          <w:kern w:val="0"/>
          <w:sz w:val="28"/>
          <w:szCs w:val="28"/>
        </w:rPr>
      </w:pPr>
      <w:r w:rsidRPr="00181C57">
        <w:rPr>
          <w:rFonts w:ascii="黑体" w:eastAsia="黑体" w:hAnsi="黑体" w:cs="黑体" w:hint="eastAsia"/>
          <w:b/>
          <w:color w:val="333333"/>
          <w:kern w:val="0"/>
          <w:sz w:val="28"/>
          <w:szCs w:val="28"/>
        </w:rPr>
        <w:t>三、检测结果处理办法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（一）检测结果的使用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中国知网“大学生论文抄袭检测系统”的查重检测结果只是对本科毕业设计（论文）学术不端行为的检测提供技术支持，其检测结果即文字复制比（简称R，指被检测毕业设计（论文）与非本人学术成果的文字重合字数占全文的百分比）只能作为抄袭认定的参考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检测结果的对应处理办法见表1。</w:t>
      </w:r>
    </w:p>
    <w:p w:rsidR="005E587A" w:rsidRPr="00181C57" w:rsidRDefault="005E587A" w:rsidP="005E587A">
      <w:pPr>
        <w:snapToGrid w:val="0"/>
        <w:spacing w:line="360" w:lineRule="auto"/>
        <w:ind w:firstLineChars="200" w:firstLine="480"/>
        <w:jc w:val="center"/>
        <w:rPr>
          <w:rFonts w:ascii="仿宋_GB2312" w:eastAsia="仿宋_GB2312" w:hAnsi="仿宋_GB2312" w:cs="仿宋_GB2312"/>
          <w:b/>
          <w:color w:val="333333"/>
          <w:kern w:val="0"/>
          <w:sz w:val="24"/>
          <w:szCs w:val="24"/>
        </w:rPr>
      </w:pPr>
      <w:r w:rsidRPr="00181C57">
        <w:rPr>
          <w:rFonts w:ascii="仿宋_GB2312" w:eastAsia="仿宋_GB2312" w:hAnsi="仿宋_GB2312" w:cs="仿宋_GB2312" w:hint="eastAsia"/>
          <w:b/>
          <w:color w:val="333333"/>
          <w:kern w:val="0"/>
          <w:sz w:val="24"/>
          <w:szCs w:val="24"/>
        </w:rPr>
        <w:t>表1 检测结果对应处理办法</w:t>
      </w:r>
    </w:p>
    <w:tbl>
      <w:tblPr>
        <w:tblW w:w="7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6461"/>
      </w:tblGrid>
      <w:tr w:rsidR="005E587A" w:rsidRPr="00324A84" w:rsidTr="0028297F">
        <w:trPr>
          <w:cantSplit/>
          <w:trHeight w:val="284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snapToGrid w:val="0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检测结果</w:t>
            </w:r>
          </w:p>
          <w:p w:rsidR="005E587A" w:rsidRPr="00181C57" w:rsidRDefault="005E587A" w:rsidP="0028297F">
            <w:pPr>
              <w:widowControl/>
              <w:snapToGrid w:val="0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（文字复制比）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snapToGrid w:val="0"/>
              <w:jc w:val="center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处理办法</w:t>
            </w:r>
          </w:p>
        </w:tc>
      </w:tr>
      <w:tr w:rsidR="005E587A" w:rsidRPr="00324A84" w:rsidTr="0028297F">
        <w:trPr>
          <w:cantSplit/>
          <w:trHeight w:val="792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snapToGrid w:val="0"/>
              <w:jc w:val="center"/>
              <w:rPr>
                <w:rFonts w:ascii="宋体" w:eastAsia="宋体" w:hAnsi="宋体" w:cs="仿宋_GB2312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R≤30%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tabs>
                <w:tab w:val="left" w:pos="312"/>
              </w:tabs>
              <w:snapToGrid w:val="0"/>
              <w:spacing w:line="300" w:lineRule="auto"/>
              <w:jc w:val="left"/>
              <w:rPr>
                <w:rFonts w:ascii="宋体" w:eastAsia="宋体" w:hAnsi="宋体" w:cs="仿宋_GB2312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1</w:t>
            </w:r>
            <w:r w:rsidRPr="00181C57"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  <w:t>.</w:t>
            </w:r>
            <w:r w:rsidRPr="00181C57">
              <w:rPr>
                <w:rFonts w:ascii="宋体" w:eastAsia="宋体" w:hAnsi="宋体" w:cs="仿宋_GB2312" w:hint="eastAsia"/>
                <w:kern w:val="0"/>
                <w:sz w:val="24"/>
                <w:szCs w:val="24"/>
              </w:rPr>
              <w:t>可以参加毕业设计（论文）答辩。是否修改由指导教师或学生自定。</w:t>
            </w:r>
          </w:p>
          <w:p w:rsidR="005E587A" w:rsidRPr="00181C57" w:rsidRDefault="005E587A" w:rsidP="0028297F">
            <w:pPr>
              <w:widowControl/>
              <w:tabs>
                <w:tab w:val="left" w:pos="312"/>
              </w:tabs>
              <w:snapToGrid w:val="0"/>
              <w:spacing w:line="300" w:lineRule="auto"/>
              <w:jc w:val="left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kern w:val="0"/>
                <w:sz w:val="24"/>
                <w:szCs w:val="24"/>
              </w:rPr>
              <w:t>2</w:t>
            </w:r>
            <w:r w:rsidRPr="00181C57">
              <w:rPr>
                <w:rFonts w:ascii="宋体" w:eastAsia="宋体" w:hAnsi="宋体" w:cs="仿宋_GB2312"/>
                <w:kern w:val="0"/>
                <w:sz w:val="24"/>
                <w:szCs w:val="24"/>
              </w:rPr>
              <w:t>.</w:t>
            </w:r>
            <w:r w:rsidRPr="00181C57">
              <w:rPr>
                <w:rFonts w:ascii="宋体" w:eastAsia="宋体" w:hAnsi="宋体" w:cs="仿宋_GB2312" w:hint="eastAsia"/>
                <w:kern w:val="0"/>
                <w:sz w:val="24"/>
                <w:szCs w:val="24"/>
              </w:rPr>
              <w:t>首次初检通过且R≤</w:t>
            </w:r>
            <w:r w:rsidRPr="00181C57">
              <w:rPr>
                <w:rFonts w:ascii="宋体" w:eastAsia="宋体" w:hAnsi="宋体" w:cs="仿宋_GB2312"/>
                <w:kern w:val="0"/>
                <w:sz w:val="24"/>
                <w:szCs w:val="24"/>
              </w:rPr>
              <w:t>20</w:t>
            </w:r>
            <w:r w:rsidRPr="00181C57">
              <w:rPr>
                <w:rFonts w:ascii="宋体" w:eastAsia="宋体" w:hAnsi="宋体" w:cs="仿宋_GB2312" w:hint="eastAsia"/>
                <w:kern w:val="0"/>
                <w:sz w:val="24"/>
                <w:szCs w:val="24"/>
              </w:rPr>
              <w:t>%的学生，可参加校级优秀毕业设计（论文）评选。</w:t>
            </w:r>
          </w:p>
        </w:tc>
      </w:tr>
      <w:tr w:rsidR="005E587A" w:rsidRPr="00324A84" w:rsidTr="0028297F">
        <w:trPr>
          <w:cantSplit/>
          <w:trHeight w:val="284"/>
          <w:jc w:val="center"/>
        </w:trPr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snapToGrid w:val="0"/>
              <w:jc w:val="center"/>
              <w:rPr>
                <w:rFonts w:ascii="宋体" w:eastAsia="宋体" w:hAnsi="宋体" w:cs="仿宋_GB2312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R</w:t>
            </w:r>
            <w:r w:rsidRPr="00181C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&gt;3</w:t>
            </w: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0﹪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87A" w:rsidRPr="00181C57" w:rsidRDefault="005E587A" w:rsidP="0028297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学生应在指导教师指导下进行修改，修改后的毕业设计（论文）必须接受复检。</w:t>
            </w:r>
          </w:p>
          <w:p w:rsidR="005E587A" w:rsidRPr="00181C57" w:rsidRDefault="005E587A" w:rsidP="0028297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1.复检R≤30%，可以参加毕业设计（论文）答辩。</w:t>
            </w:r>
          </w:p>
          <w:p w:rsidR="005E587A" w:rsidRPr="00181C57" w:rsidRDefault="005E587A" w:rsidP="0028297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 w:cs="仿宋_GB2312"/>
                <w:color w:val="000000"/>
                <w:kern w:val="0"/>
                <w:sz w:val="24"/>
                <w:szCs w:val="24"/>
              </w:rPr>
            </w:pP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2.复检R</w:t>
            </w:r>
            <w:r w:rsidRPr="00181C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30%，但经指导教师参考检测报告后</w:t>
            </w:r>
            <w:ins w:id="2" w:author="文洁" w:date="2018-05-10T12:52:00Z">
              <w:r>
                <w:rPr>
                  <w:rFonts w:ascii="宋体" w:eastAsia="宋体" w:hAnsi="宋体" w:cs="仿宋_GB2312" w:hint="eastAsia"/>
                  <w:color w:val="000000"/>
                  <w:kern w:val="0"/>
                  <w:sz w:val="24"/>
                  <w:szCs w:val="24"/>
                </w:rPr>
                <w:t>，</w:t>
              </w:r>
            </w:ins>
            <w:r w:rsidRPr="00181C57">
              <w:rPr>
                <w:rFonts w:ascii="宋体" w:eastAsia="宋体" w:hAnsi="宋体" w:cs="仿宋_GB2312" w:hint="eastAsia"/>
                <w:color w:val="000000"/>
                <w:kern w:val="0"/>
                <w:sz w:val="24"/>
                <w:szCs w:val="24"/>
              </w:rPr>
              <w:t>认为不存在抄袭的，由其作出书面说明并经学院学术分委员会认定同意，可以参加毕业设计（论文）答辩；否则，取消学生答辩资格，延期答辩。</w:t>
            </w:r>
          </w:p>
        </w:tc>
      </w:tr>
    </w:tbl>
    <w:p w:rsidR="005E587A" w:rsidRPr="00181C57" w:rsidRDefault="005E587A" w:rsidP="005E587A">
      <w:pPr>
        <w:widowControl/>
        <w:shd w:val="clear" w:color="auto" w:fill="FFFFFF"/>
        <w:snapToGrid w:val="0"/>
        <w:spacing w:beforeLines="50" w:before="156" w:line="300" w:lineRule="auto"/>
        <w:ind w:firstLine="482"/>
        <w:jc w:val="left"/>
        <w:textAlignment w:val="baseline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（二）抄袭行为的认定</w:t>
      </w:r>
    </w:p>
    <w:p w:rsidR="005E587A" w:rsidRPr="00181C57" w:rsidRDefault="005E587A" w:rsidP="00BE3A5D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b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1.抄袭（含剽窃，下同）是指把他人具有著作权的内容，如学术观点、数据资料、内容情节、架构或研究成果等，原封不动或虽改变形式但未改变内在本质后在本人毕业设计（论文）中据为己有或采用他人成果时不注明出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处的行为。</w:t>
      </w:r>
    </w:p>
    <w:p w:rsidR="005E587A" w:rsidRDefault="005E587A" w:rsidP="00BE3A5D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181C57">
        <w:rPr>
          <w:rFonts w:ascii="宋体" w:eastAsia="宋体" w:hAnsi="宋体" w:cs="宋体"/>
          <w:kern w:val="0"/>
          <w:sz w:val="28"/>
          <w:szCs w:val="28"/>
        </w:rPr>
        <w:t>.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学生毕业设计（论文）是否构成抄袭，由其所在学院学术分委员会进行认定并给出结论。</w:t>
      </w:r>
    </w:p>
    <w:p w:rsidR="005E587A" w:rsidRPr="00BE3A5D" w:rsidRDefault="007F31FF" w:rsidP="007F31FF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</w:t>
      </w:r>
      <w:r>
        <w:rPr>
          <w:rFonts w:ascii="宋体" w:eastAsia="宋体" w:hAnsi="宋体" w:cs="宋体"/>
          <w:kern w:val="0"/>
          <w:sz w:val="28"/>
          <w:szCs w:val="28"/>
        </w:rPr>
        <w:t>.</w:t>
      </w:r>
      <w:r>
        <w:rPr>
          <w:rFonts w:ascii="宋体" w:eastAsia="宋体" w:hAnsi="宋体" w:cs="宋体" w:hint="eastAsia"/>
          <w:kern w:val="0"/>
          <w:sz w:val="28"/>
          <w:szCs w:val="28"/>
        </w:rPr>
        <w:t>凡经学院学术分</w:t>
      </w:r>
      <w:r w:rsidR="00440121">
        <w:rPr>
          <w:rFonts w:ascii="宋体" w:eastAsia="宋体" w:hAnsi="宋体" w:cs="宋体" w:hint="eastAsia"/>
          <w:kern w:val="0"/>
          <w:sz w:val="28"/>
          <w:szCs w:val="28"/>
        </w:rPr>
        <w:t>委</w:t>
      </w:r>
      <w:r>
        <w:rPr>
          <w:rFonts w:ascii="宋体" w:eastAsia="宋体" w:hAnsi="宋体" w:cs="宋体" w:hint="eastAsia"/>
          <w:kern w:val="0"/>
          <w:sz w:val="28"/>
          <w:szCs w:val="28"/>
        </w:rPr>
        <w:t>员会认定或学校仲裁，构成抄袭行为的毕业设计（论文），不能参加毕业设计（论文）答辩。</w:t>
      </w:r>
    </w:p>
    <w:p w:rsidR="005E587A" w:rsidRPr="00181C57" w:rsidRDefault="007F31FF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4.</w:t>
      </w:r>
      <w:r w:rsidR="005E587A" w:rsidRPr="00181C57">
        <w:rPr>
          <w:rFonts w:ascii="宋体" w:eastAsia="宋体" w:hAnsi="宋体" w:cs="宋体" w:hint="eastAsia"/>
          <w:kern w:val="0"/>
          <w:sz w:val="28"/>
          <w:szCs w:val="28"/>
        </w:rPr>
        <w:t>各学院可结合其学科、专业的特点制定相关抄袭行为的认定标准。</w:t>
      </w:r>
    </w:p>
    <w:p w:rsidR="005E587A" w:rsidRPr="00181C57" w:rsidRDefault="005E587A" w:rsidP="005E587A">
      <w:pPr>
        <w:widowControl/>
        <w:shd w:val="clear" w:color="auto" w:fill="FFFFFF"/>
        <w:snapToGrid w:val="0"/>
        <w:spacing w:line="300" w:lineRule="auto"/>
        <w:ind w:firstLineChars="200" w:firstLine="560"/>
        <w:jc w:val="left"/>
        <w:textAlignment w:val="baseline"/>
        <w:rPr>
          <w:rFonts w:ascii="黑体" w:eastAsia="黑体" w:hAnsi="黑体" w:cs="黑体"/>
          <w:bCs/>
          <w:color w:val="333333"/>
          <w:kern w:val="0"/>
          <w:sz w:val="28"/>
          <w:szCs w:val="28"/>
        </w:rPr>
      </w:pPr>
      <w:r w:rsidRPr="00181C57">
        <w:rPr>
          <w:rFonts w:ascii="黑体" w:eastAsia="黑体" w:hAnsi="黑体" w:cs="黑体" w:hint="eastAsia"/>
          <w:bCs/>
          <w:color w:val="333333"/>
          <w:kern w:val="0"/>
          <w:sz w:val="28"/>
          <w:szCs w:val="28"/>
        </w:rPr>
        <w:t>四、申诉与仲裁</w:t>
      </w:r>
    </w:p>
    <w:p w:rsidR="005E587A" w:rsidRPr="00181C57" w:rsidRDefault="005E587A" w:rsidP="00BE3A5D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（一）对查重检测结果及抄袭认定有异议的学生或指导教师，可向所在学院提出书面申诉，学院学术分委员会应及时受理、研究，并及时将仲裁结果以书面形式通知申诉人。</w:t>
      </w:r>
    </w:p>
    <w:p w:rsidR="005E587A" w:rsidRPr="00181C57" w:rsidRDefault="005E587A" w:rsidP="00BE3A5D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（二）出现学生或指导教师申诉情况，学院应将仲裁结果报教务处备案。如申诉人对仲裁结果不服，并进一步提出申诉（要求书面形式），则由学校教学指导委员会讨论后票决。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  <w:r w:rsidRPr="00181C57">
        <w:rPr>
          <w:rFonts w:ascii="黑体" w:eastAsia="黑体" w:hAnsi="黑体" w:cs="黑体" w:hint="eastAsia"/>
          <w:bCs/>
          <w:sz w:val="28"/>
          <w:szCs w:val="28"/>
        </w:rPr>
        <w:t>五、相关要求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（一）对于不按节点要求和时间进度开展毕业设计（论文）工作，或不在规定时间内提交毕业设计（论文）而造成错过检测或复检的，由学生自行承担全部后果。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二）对于学生提交的“阴阳”作品，即在提交用于检测的毕业设计（论文）成品中采用反查重手段，如嵌入乱码、颠倒顺序、将文字图片化、公式化、表格化等，一经查实，将严肃处理，直至取消毕业设计（论文）答辩资格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（三）补答辩学生在答辩前应到图书馆进行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中国知网</w:t>
      </w:r>
      <w:r w:rsidRPr="00181C57">
        <w:rPr>
          <w:rFonts w:ascii="黑体" w:eastAsia="黑体" w:hAnsi="黑体" w:cs="黑体"/>
          <w:bCs/>
          <w:sz w:val="28"/>
          <w:szCs w:val="28"/>
        </w:rPr>
        <w:t>“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大学生论文抄袭检测系统”检测（检测费用自理），向所在学院</w:t>
      </w:r>
      <w:r w:rsidRPr="00181C57">
        <w:rPr>
          <w:rFonts w:ascii="宋体" w:eastAsia="宋体" w:hAnsi="宋体" w:cs="宋体" w:hint="eastAsia"/>
          <w:sz w:val="28"/>
          <w:szCs w:val="28"/>
        </w:rPr>
        <w:t>提交毕业设计（论文）检测报告，其检测结果按照本规定相关条款处理。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（四）根据《</w:t>
      </w:r>
      <w:r w:rsidRPr="00181C57">
        <w:rPr>
          <w:rFonts w:ascii="宋体" w:eastAsia="宋体" w:hAnsi="宋体" w:cs="宋体"/>
          <w:sz w:val="28"/>
          <w:szCs w:val="28"/>
        </w:rPr>
        <w:t>普通高等学校学生管理规定</w:t>
      </w:r>
      <w:r w:rsidRPr="00181C57">
        <w:rPr>
          <w:rFonts w:ascii="宋体" w:eastAsia="宋体" w:hAnsi="宋体" w:cs="宋体" w:hint="eastAsia"/>
          <w:sz w:val="28"/>
          <w:szCs w:val="28"/>
        </w:rPr>
        <w:t>》</w:t>
      </w:r>
      <w:r w:rsidRPr="00181C57">
        <w:rPr>
          <w:rFonts w:ascii="宋体" w:eastAsia="宋体" w:hAnsi="宋体" w:cs="宋体"/>
          <w:sz w:val="28"/>
          <w:szCs w:val="28"/>
        </w:rPr>
        <w:t>（教育部令第41号</w:t>
      </w:r>
      <w:r w:rsidRPr="00181C57">
        <w:rPr>
          <w:rFonts w:ascii="宋体" w:eastAsia="宋体" w:hAnsi="宋体" w:cs="宋体" w:hint="eastAsia"/>
          <w:sz w:val="28"/>
          <w:szCs w:val="28"/>
        </w:rPr>
        <w:t>）第三十七条规定</w:t>
      </w:r>
      <w:r w:rsidRPr="00181C57">
        <w:rPr>
          <w:rFonts w:ascii="宋体" w:hAnsi="宋体" w:cs="宋体" w:hint="eastAsia"/>
          <w:sz w:val="28"/>
          <w:szCs w:val="28"/>
        </w:rPr>
        <w:t>，</w:t>
      </w:r>
      <w:r w:rsidRPr="00181C57">
        <w:rPr>
          <w:rFonts w:ascii="宋体" w:eastAsia="宋体" w:hAnsi="宋体" w:cs="宋体" w:hint="eastAsia"/>
          <w:sz w:val="28"/>
          <w:szCs w:val="28"/>
        </w:rPr>
        <w:t>学生取得学士学位证书后，如发现其毕业设计（论文）存在</w:t>
      </w:r>
      <w:r w:rsidRPr="00181C57">
        <w:rPr>
          <w:rFonts w:ascii="宋体" w:eastAsia="宋体" w:hAnsi="宋体" w:cs="宋体"/>
          <w:sz w:val="28"/>
          <w:szCs w:val="28"/>
        </w:rPr>
        <w:t>剽窃、抄袭等学术不端行为</w:t>
      </w:r>
      <w:r w:rsidRPr="00181C57">
        <w:rPr>
          <w:rFonts w:ascii="宋体" w:eastAsia="宋体" w:hAnsi="宋体" w:cs="宋体" w:hint="eastAsia"/>
          <w:sz w:val="28"/>
          <w:szCs w:val="28"/>
        </w:rPr>
        <w:t>，学校将依法予以撤消。</w:t>
      </w:r>
    </w:p>
    <w:bookmarkEnd w:id="0"/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（五）参与毕业设计（论文）查重工作的所有工作人员，应恪守职业道德，严格遵守相关规章制度，严厉禁止作假行为。如有发生，一经查实，将严肃处理。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lastRenderedPageBreak/>
        <w:t>（六）图书馆应将查重工作所需经费编入年度预算，与相关技术合作方签署合作协议，做好人员培训，确保系统的正常开通与运行。</w:t>
      </w:r>
    </w:p>
    <w:p w:rsidR="005E587A" w:rsidRPr="00181C57" w:rsidRDefault="005E587A" w:rsidP="005E587A">
      <w:pPr>
        <w:snapToGrid w:val="0"/>
        <w:spacing w:line="300" w:lineRule="auto"/>
        <w:ind w:firstLineChars="200" w:firstLine="560"/>
        <w:rPr>
          <w:rFonts w:ascii="宋体" w:eastAsia="宋体" w:hAnsi="宋体" w:cs="宋体"/>
          <w:kern w:val="0"/>
          <w:sz w:val="28"/>
          <w:szCs w:val="28"/>
        </w:rPr>
      </w:pPr>
      <w:r w:rsidRPr="00181C57">
        <w:rPr>
          <w:rFonts w:ascii="宋体" w:eastAsia="宋体" w:hAnsi="宋体" w:cs="宋体" w:hint="eastAsia"/>
          <w:sz w:val="28"/>
          <w:szCs w:val="28"/>
        </w:rPr>
        <w:t>（七）指导教师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应加强</w:t>
      </w:r>
      <w:r w:rsidRPr="00181C57">
        <w:rPr>
          <w:rFonts w:ascii="宋体" w:eastAsia="宋体" w:hAnsi="宋体" w:cs="宋体" w:hint="eastAsia"/>
          <w:sz w:val="28"/>
          <w:szCs w:val="28"/>
        </w:rPr>
        <w:t>对学生的学术诚信教育，</w:t>
      </w:r>
      <w:r w:rsidRPr="00181C57">
        <w:rPr>
          <w:rFonts w:ascii="宋体" w:eastAsia="宋体" w:hAnsi="宋体" w:cs="宋体" w:hint="eastAsia"/>
          <w:kern w:val="0"/>
          <w:sz w:val="28"/>
          <w:szCs w:val="28"/>
        </w:rPr>
        <w:t>督促学生在老师指导下独立、保质保量地完成毕业设计（论文）。</w:t>
      </w:r>
    </w:p>
    <w:p w:rsidR="00482B6C" w:rsidRDefault="005E587A" w:rsidP="005E587A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  <w:r w:rsidRPr="00181C57">
        <w:rPr>
          <w:rFonts w:ascii="黑体" w:eastAsia="黑体" w:hAnsi="黑体" w:cs="黑体" w:hint="eastAsia"/>
          <w:bCs/>
          <w:sz w:val="28"/>
          <w:szCs w:val="28"/>
        </w:rPr>
        <w:t>六、本办法由教务处负责解释，自公布之日起执行。</w:t>
      </w:r>
    </w:p>
    <w:p w:rsidR="00482B6C" w:rsidRDefault="00482B6C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</w:p>
    <w:p w:rsidR="00482B6C" w:rsidRDefault="00482B6C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</w:p>
    <w:p w:rsidR="00482B6C" w:rsidRDefault="00482B6C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</w:p>
    <w:p w:rsidR="00482B6C" w:rsidRDefault="00482B6C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</w:p>
    <w:p w:rsidR="00482B6C" w:rsidRDefault="00482B6C">
      <w:pPr>
        <w:sectPr w:rsidR="00482B6C" w:rsidSect="00395267">
          <w:footerReference w:type="even" r:id="rId8"/>
          <w:footerReference w:type="default" r:id="rId9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482B6C" w:rsidRDefault="00C30479">
      <w:pPr>
        <w:snapToGrid w:val="0"/>
        <w:spacing w:line="300" w:lineRule="auto"/>
        <w:ind w:firstLineChars="200" w:firstLine="643"/>
        <w:rPr>
          <w:rFonts w:ascii="黑体" w:eastAsia="黑体" w:hAnsi="黑体" w:cs="黑体"/>
          <w:bCs/>
          <w:sz w:val="32"/>
          <w:szCs w:val="32"/>
        </w:rPr>
      </w:pPr>
      <w:bookmarkStart w:id="3" w:name="_Hlk513718080"/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lastRenderedPageBreak/>
        <w:t xml:space="preserve">附件： </w:t>
      </w:r>
      <w:r>
        <w:rPr>
          <w:rFonts w:ascii="黑体" w:eastAsia="黑体" w:hAnsi="宋体" w:cs="宋体"/>
          <w:b/>
          <w:bCs/>
          <w:kern w:val="0"/>
          <w:sz w:val="32"/>
          <w:szCs w:val="32"/>
        </w:rPr>
        <w:t xml:space="preserve">               **</w:t>
      </w:r>
      <w:r>
        <w:rPr>
          <w:rFonts w:ascii="黑体" w:eastAsia="黑体" w:hAnsi="宋体" w:cs="宋体" w:hint="eastAsia"/>
          <w:b/>
          <w:bCs/>
          <w:kern w:val="0"/>
          <w:sz w:val="32"/>
          <w:szCs w:val="32"/>
        </w:rPr>
        <w:t>年本科毕业设计（论文）抄袭检测汇总表</w:t>
      </w:r>
    </w:p>
    <w:tbl>
      <w:tblPr>
        <w:tblStyle w:val="af2"/>
        <w:tblW w:w="1298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985"/>
        <w:gridCol w:w="1246"/>
        <w:gridCol w:w="1022"/>
        <w:gridCol w:w="2653"/>
        <w:gridCol w:w="938"/>
        <w:gridCol w:w="956"/>
        <w:gridCol w:w="662"/>
        <w:gridCol w:w="987"/>
        <w:gridCol w:w="697"/>
      </w:tblGrid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6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学院</w:t>
            </w:r>
          </w:p>
        </w:tc>
        <w:tc>
          <w:tcPr>
            <w:tcW w:w="1985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专业名称</w:t>
            </w:r>
          </w:p>
        </w:tc>
        <w:tc>
          <w:tcPr>
            <w:tcW w:w="1246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学生学号</w:t>
            </w:r>
          </w:p>
        </w:tc>
        <w:tc>
          <w:tcPr>
            <w:tcW w:w="1022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学生姓名</w:t>
            </w:r>
          </w:p>
        </w:tc>
        <w:tc>
          <w:tcPr>
            <w:tcW w:w="2653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论文题目</w:t>
            </w:r>
          </w:p>
        </w:tc>
        <w:tc>
          <w:tcPr>
            <w:tcW w:w="938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指导教师</w:t>
            </w:r>
          </w:p>
        </w:tc>
        <w:tc>
          <w:tcPr>
            <w:tcW w:w="956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初检文字复制比%</w:t>
            </w:r>
          </w:p>
        </w:tc>
        <w:tc>
          <w:tcPr>
            <w:tcW w:w="662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初检结论</w:t>
            </w:r>
          </w:p>
        </w:tc>
        <w:tc>
          <w:tcPr>
            <w:tcW w:w="987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复检文字复制比%</w:t>
            </w:r>
          </w:p>
        </w:tc>
        <w:tc>
          <w:tcPr>
            <w:tcW w:w="697" w:type="dxa"/>
            <w:vAlign w:val="center"/>
          </w:tcPr>
          <w:p w:rsidR="00482B6C" w:rsidRDefault="00C30479">
            <w:pPr>
              <w:snapToGrid w:val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复检结论</w:t>
            </w: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tr w:rsidR="00482B6C">
        <w:trPr>
          <w:jc w:val="center"/>
        </w:trPr>
        <w:tc>
          <w:tcPr>
            <w:tcW w:w="5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2653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  <w:tc>
          <w:tcPr>
            <w:tcW w:w="697" w:type="dxa"/>
            <w:vAlign w:val="center"/>
          </w:tcPr>
          <w:p w:rsidR="00482B6C" w:rsidRDefault="00482B6C">
            <w:pPr>
              <w:snapToGrid w:val="0"/>
              <w:jc w:val="center"/>
              <w:rPr>
                <w:rFonts w:ascii="宋体" w:eastAsia="宋体" w:hAnsi="宋体" w:cs="黑体"/>
                <w:bCs/>
                <w:sz w:val="18"/>
                <w:szCs w:val="18"/>
              </w:rPr>
            </w:pPr>
          </w:p>
        </w:tc>
      </w:tr>
      <w:bookmarkEnd w:id="3"/>
    </w:tbl>
    <w:p w:rsidR="00482B6C" w:rsidRDefault="00482B6C">
      <w:pPr>
        <w:snapToGrid w:val="0"/>
        <w:spacing w:line="300" w:lineRule="auto"/>
        <w:ind w:firstLineChars="200" w:firstLine="560"/>
        <w:rPr>
          <w:rFonts w:ascii="黑体" w:eastAsia="黑体" w:hAnsi="黑体" w:cs="黑体"/>
          <w:bCs/>
          <w:sz w:val="28"/>
          <w:szCs w:val="28"/>
        </w:rPr>
      </w:pPr>
    </w:p>
    <w:sectPr w:rsidR="00482B6C">
      <w:pgSz w:w="15840" w:h="12240" w:orient="landscape"/>
      <w:pgMar w:top="1418" w:right="1418" w:bottom="1418" w:left="1418" w:header="680" w:footer="680" w:gutter="0"/>
      <w:cols w:space="720"/>
      <w:docGrid w:linePitch="3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6AB" w:rsidRDefault="002436AB">
      <w:r>
        <w:separator/>
      </w:r>
    </w:p>
  </w:endnote>
  <w:endnote w:type="continuationSeparator" w:id="0">
    <w:p w:rsidR="002436AB" w:rsidRDefault="0024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6C" w:rsidRDefault="00C30479">
    <w:pPr>
      <w:pStyle w:val="a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</w:rPr>
      <w:t>2</w:t>
    </w:r>
    <w:r>
      <w:rPr>
        <w:rStyle w:val="ae"/>
      </w:rPr>
      <w:fldChar w:fldCharType="end"/>
    </w:r>
  </w:p>
  <w:p w:rsidR="00482B6C" w:rsidRDefault="00482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B6C" w:rsidRDefault="00C3047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B6C" w:rsidRDefault="00C30479">
                          <w:pPr>
                            <w:pStyle w:val="a9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eastAsia="宋体" w:hint="eastAsia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82B6C" w:rsidRDefault="00C30479">
                    <w:pPr>
                      <w:pStyle w:val="a9"/>
                      <w:rPr>
                        <w:rFonts w:eastAsia="宋体"/>
                      </w:rPr>
                    </w:pPr>
                    <w:r>
                      <w:rPr>
                        <w:rFonts w:eastAsia="宋体" w:hint="eastAsia"/>
                      </w:rPr>
                      <w:fldChar w:fldCharType="begin"/>
                    </w:r>
                    <w:r>
                      <w:rPr>
                        <w:rFonts w:eastAsia="宋体" w:hint="eastAsia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</w:rPr>
                      <w:fldChar w:fldCharType="separate"/>
                    </w:r>
                    <w:r>
                      <w:rPr>
                        <w:rFonts w:eastAsia="宋体" w:hint="eastAsia"/>
                      </w:rPr>
                      <w:t>1</w:t>
                    </w:r>
                    <w:r>
                      <w:rPr>
                        <w:rFonts w:eastAsia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6AB" w:rsidRDefault="002436AB">
      <w:r>
        <w:separator/>
      </w:r>
    </w:p>
  </w:footnote>
  <w:footnote w:type="continuationSeparator" w:id="0">
    <w:p w:rsidR="002436AB" w:rsidRDefault="0024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309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87"/>
    <w:rsid w:val="000072F7"/>
    <w:rsid w:val="00007F87"/>
    <w:rsid w:val="00014DAE"/>
    <w:rsid w:val="00020228"/>
    <w:rsid w:val="000332FB"/>
    <w:rsid w:val="0005403E"/>
    <w:rsid w:val="0005525A"/>
    <w:rsid w:val="00057B0F"/>
    <w:rsid w:val="0006157E"/>
    <w:rsid w:val="0006796B"/>
    <w:rsid w:val="00071C77"/>
    <w:rsid w:val="0008017A"/>
    <w:rsid w:val="0009047C"/>
    <w:rsid w:val="00094444"/>
    <w:rsid w:val="00094597"/>
    <w:rsid w:val="000A0018"/>
    <w:rsid w:val="000A1EC0"/>
    <w:rsid w:val="000A774F"/>
    <w:rsid w:val="000C0B3C"/>
    <w:rsid w:val="000C5324"/>
    <w:rsid w:val="000C685F"/>
    <w:rsid w:val="000E1CD1"/>
    <w:rsid w:val="000E5561"/>
    <w:rsid w:val="000F1ECA"/>
    <w:rsid w:val="0011230E"/>
    <w:rsid w:val="001135DC"/>
    <w:rsid w:val="00121EA3"/>
    <w:rsid w:val="00126A00"/>
    <w:rsid w:val="00131BB7"/>
    <w:rsid w:val="0014503D"/>
    <w:rsid w:val="00152BE2"/>
    <w:rsid w:val="001546DE"/>
    <w:rsid w:val="0015691F"/>
    <w:rsid w:val="001571E4"/>
    <w:rsid w:val="0017026D"/>
    <w:rsid w:val="001717A4"/>
    <w:rsid w:val="001718E5"/>
    <w:rsid w:val="00181C57"/>
    <w:rsid w:val="001B0EB0"/>
    <w:rsid w:val="001B3CB1"/>
    <w:rsid w:val="001B5FEE"/>
    <w:rsid w:val="001D71CD"/>
    <w:rsid w:val="001F268B"/>
    <w:rsid w:val="001F5D11"/>
    <w:rsid w:val="00204936"/>
    <w:rsid w:val="0021078C"/>
    <w:rsid w:val="0022075C"/>
    <w:rsid w:val="0022388B"/>
    <w:rsid w:val="00231FC3"/>
    <w:rsid w:val="002436AB"/>
    <w:rsid w:val="0026058C"/>
    <w:rsid w:val="00261D90"/>
    <w:rsid w:val="00262AEB"/>
    <w:rsid w:val="002712B4"/>
    <w:rsid w:val="002718C2"/>
    <w:rsid w:val="0027782B"/>
    <w:rsid w:val="002848DA"/>
    <w:rsid w:val="002951FD"/>
    <w:rsid w:val="002A6589"/>
    <w:rsid w:val="002B3D4C"/>
    <w:rsid w:val="002C00FD"/>
    <w:rsid w:val="002C0D56"/>
    <w:rsid w:val="002C1CF8"/>
    <w:rsid w:val="002C6BEC"/>
    <w:rsid w:val="002D168F"/>
    <w:rsid w:val="002D5E0E"/>
    <w:rsid w:val="002D64D3"/>
    <w:rsid w:val="002E13B6"/>
    <w:rsid w:val="002E44AD"/>
    <w:rsid w:val="002F04CF"/>
    <w:rsid w:val="00314CA8"/>
    <w:rsid w:val="00330252"/>
    <w:rsid w:val="00331F24"/>
    <w:rsid w:val="0033265D"/>
    <w:rsid w:val="00355D20"/>
    <w:rsid w:val="003654E6"/>
    <w:rsid w:val="00367762"/>
    <w:rsid w:val="0037036A"/>
    <w:rsid w:val="00371C2F"/>
    <w:rsid w:val="00395267"/>
    <w:rsid w:val="003A5315"/>
    <w:rsid w:val="003A6901"/>
    <w:rsid w:val="003B3FB4"/>
    <w:rsid w:val="003C165A"/>
    <w:rsid w:val="003D4502"/>
    <w:rsid w:val="003E07BA"/>
    <w:rsid w:val="004041C7"/>
    <w:rsid w:val="00405A41"/>
    <w:rsid w:val="004076F0"/>
    <w:rsid w:val="00415311"/>
    <w:rsid w:val="00415794"/>
    <w:rsid w:val="004235A4"/>
    <w:rsid w:val="00437FDB"/>
    <w:rsid w:val="00440121"/>
    <w:rsid w:val="00444976"/>
    <w:rsid w:val="004470BB"/>
    <w:rsid w:val="00460B03"/>
    <w:rsid w:val="00461CDA"/>
    <w:rsid w:val="004626B5"/>
    <w:rsid w:val="00482B6C"/>
    <w:rsid w:val="00492D1F"/>
    <w:rsid w:val="004968A1"/>
    <w:rsid w:val="004A7D10"/>
    <w:rsid w:val="004B1716"/>
    <w:rsid w:val="004B56BA"/>
    <w:rsid w:val="004B6B85"/>
    <w:rsid w:val="004C1532"/>
    <w:rsid w:val="004D23BB"/>
    <w:rsid w:val="005320A8"/>
    <w:rsid w:val="00545E85"/>
    <w:rsid w:val="0055081A"/>
    <w:rsid w:val="00564B11"/>
    <w:rsid w:val="00572271"/>
    <w:rsid w:val="00572D8B"/>
    <w:rsid w:val="00573A1C"/>
    <w:rsid w:val="0058181D"/>
    <w:rsid w:val="00592CC6"/>
    <w:rsid w:val="00597305"/>
    <w:rsid w:val="005C21CC"/>
    <w:rsid w:val="005C4827"/>
    <w:rsid w:val="005D6AA1"/>
    <w:rsid w:val="005E587A"/>
    <w:rsid w:val="005E7273"/>
    <w:rsid w:val="005E733A"/>
    <w:rsid w:val="005F6692"/>
    <w:rsid w:val="0060195C"/>
    <w:rsid w:val="0063497B"/>
    <w:rsid w:val="00655A42"/>
    <w:rsid w:val="00665F29"/>
    <w:rsid w:val="00675B33"/>
    <w:rsid w:val="00676BFA"/>
    <w:rsid w:val="006776CB"/>
    <w:rsid w:val="00677FBB"/>
    <w:rsid w:val="006849B9"/>
    <w:rsid w:val="0068753A"/>
    <w:rsid w:val="006C73CB"/>
    <w:rsid w:val="006F2868"/>
    <w:rsid w:val="006F4A40"/>
    <w:rsid w:val="006F513F"/>
    <w:rsid w:val="006F6CC1"/>
    <w:rsid w:val="00704B37"/>
    <w:rsid w:val="007058F5"/>
    <w:rsid w:val="007159BC"/>
    <w:rsid w:val="00743F66"/>
    <w:rsid w:val="00762FAC"/>
    <w:rsid w:val="00766284"/>
    <w:rsid w:val="00783785"/>
    <w:rsid w:val="00794924"/>
    <w:rsid w:val="00796BFA"/>
    <w:rsid w:val="007B243D"/>
    <w:rsid w:val="007B5224"/>
    <w:rsid w:val="007C7D2B"/>
    <w:rsid w:val="007C7F04"/>
    <w:rsid w:val="007D00FF"/>
    <w:rsid w:val="007D2616"/>
    <w:rsid w:val="007D741E"/>
    <w:rsid w:val="007F31FF"/>
    <w:rsid w:val="007F6C87"/>
    <w:rsid w:val="007F7469"/>
    <w:rsid w:val="008263A7"/>
    <w:rsid w:val="00863E36"/>
    <w:rsid w:val="008829CB"/>
    <w:rsid w:val="008847CD"/>
    <w:rsid w:val="008B3078"/>
    <w:rsid w:val="008B493C"/>
    <w:rsid w:val="008C24C9"/>
    <w:rsid w:val="008C42DB"/>
    <w:rsid w:val="008D6FA9"/>
    <w:rsid w:val="008E10C6"/>
    <w:rsid w:val="008E1AF9"/>
    <w:rsid w:val="008F3752"/>
    <w:rsid w:val="008F6C91"/>
    <w:rsid w:val="008F763F"/>
    <w:rsid w:val="00904047"/>
    <w:rsid w:val="00911657"/>
    <w:rsid w:val="009160D2"/>
    <w:rsid w:val="0092003C"/>
    <w:rsid w:val="009212CB"/>
    <w:rsid w:val="009216EC"/>
    <w:rsid w:val="009308D1"/>
    <w:rsid w:val="009402B7"/>
    <w:rsid w:val="00950046"/>
    <w:rsid w:val="0095081B"/>
    <w:rsid w:val="00951416"/>
    <w:rsid w:val="00957B87"/>
    <w:rsid w:val="00961D00"/>
    <w:rsid w:val="009737DC"/>
    <w:rsid w:val="009855DB"/>
    <w:rsid w:val="00990994"/>
    <w:rsid w:val="0099134C"/>
    <w:rsid w:val="009923CB"/>
    <w:rsid w:val="00992BA7"/>
    <w:rsid w:val="009A048C"/>
    <w:rsid w:val="009A6F99"/>
    <w:rsid w:val="009D0982"/>
    <w:rsid w:val="009D6852"/>
    <w:rsid w:val="009F6A83"/>
    <w:rsid w:val="00A069E8"/>
    <w:rsid w:val="00A314E0"/>
    <w:rsid w:val="00A377C2"/>
    <w:rsid w:val="00A50F83"/>
    <w:rsid w:val="00A51ADA"/>
    <w:rsid w:val="00A624CD"/>
    <w:rsid w:val="00A741A4"/>
    <w:rsid w:val="00A75848"/>
    <w:rsid w:val="00AA2AAD"/>
    <w:rsid w:val="00AA7AF5"/>
    <w:rsid w:val="00AC6EE4"/>
    <w:rsid w:val="00AE2FEF"/>
    <w:rsid w:val="00AE5A25"/>
    <w:rsid w:val="00AF10C0"/>
    <w:rsid w:val="00AF16CB"/>
    <w:rsid w:val="00AF557F"/>
    <w:rsid w:val="00AF661E"/>
    <w:rsid w:val="00AF7041"/>
    <w:rsid w:val="00B26988"/>
    <w:rsid w:val="00B40D82"/>
    <w:rsid w:val="00B60B66"/>
    <w:rsid w:val="00B63C72"/>
    <w:rsid w:val="00B739EB"/>
    <w:rsid w:val="00B75741"/>
    <w:rsid w:val="00B81298"/>
    <w:rsid w:val="00B8175D"/>
    <w:rsid w:val="00BB01D5"/>
    <w:rsid w:val="00BB6F87"/>
    <w:rsid w:val="00BB7F17"/>
    <w:rsid w:val="00BC14B2"/>
    <w:rsid w:val="00BC207F"/>
    <w:rsid w:val="00BC513F"/>
    <w:rsid w:val="00BC6D88"/>
    <w:rsid w:val="00BD15BD"/>
    <w:rsid w:val="00BE2F21"/>
    <w:rsid w:val="00BE3A5D"/>
    <w:rsid w:val="00BF4012"/>
    <w:rsid w:val="00BF5630"/>
    <w:rsid w:val="00BF5FAC"/>
    <w:rsid w:val="00C01EF3"/>
    <w:rsid w:val="00C125AC"/>
    <w:rsid w:val="00C15A96"/>
    <w:rsid w:val="00C30479"/>
    <w:rsid w:val="00C3070D"/>
    <w:rsid w:val="00C53D78"/>
    <w:rsid w:val="00C8253E"/>
    <w:rsid w:val="00C91A0F"/>
    <w:rsid w:val="00C94600"/>
    <w:rsid w:val="00CA05CA"/>
    <w:rsid w:val="00CA7D8C"/>
    <w:rsid w:val="00CB4946"/>
    <w:rsid w:val="00CD3B65"/>
    <w:rsid w:val="00CD4C3C"/>
    <w:rsid w:val="00CD6DCD"/>
    <w:rsid w:val="00CD72BF"/>
    <w:rsid w:val="00CE0AC4"/>
    <w:rsid w:val="00D16906"/>
    <w:rsid w:val="00D171A2"/>
    <w:rsid w:val="00D17FA2"/>
    <w:rsid w:val="00D24F92"/>
    <w:rsid w:val="00D27715"/>
    <w:rsid w:val="00D31A41"/>
    <w:rsid w:val="00D434FD"/>
    <w:rsid w:val="00D46E6D"/>
    <w:rsid w:val="00D535D8"/>
    <w:rsid w:val="00D53A3D"/>
    <w:rsid w:val="00D62C6A"/>
    <w:rsid w:val="00D8584E"/>
    <w:rsid w:val="00D8741D"/>
    <w:rsid w:val="00D97855"/>
    <w:rsid w:val="00DB593F"/>
    <w:rsid w:val="00DC0BF0"/>
    <w:rsid w:val="00DC1DF6"/>
    <w:rsid w:val="00DE3D68"/>
    <w:rsid w:val="00E006B5"/>
    <w:rsid w:val="00E127DF"/>
    <w:rsid w:val="00E21E29"/>
    <w:rsid w:val="00E25313"/>
    <w:rsid w:val="00E3034C"/>
    <w:rsid w:val="00E43253"/>
    <w:rsid w:val="00E561A2"/>
    <w:rsid w:val="00E67BA8"/>
    <w:rsid w:val="00E73F2B"/>
    <w:rsid w:val="00E96B8A"/>
    <w:rsid w:val="00EB0D02"/>
    <w:rsid w:val="00EB366F"/>
    <w:rsid w:val="00EC54A1"/>
    <w:rsid w:val="00ED7A48"/>
    <w:rsid w:val="00EE0D20"/>
    <w:rsid w:val="00F15404"/>
    <w:rsid w:val="00F26068"/>
    <w:rsid w:val="00F34806"/>
    <w:rsid w:val="00F37655"/>
    <w:rsid w:val="00F55860"/>
    <w:rsid w:val="00F57ECD"/>
    <w:rsid w:val="00F625D7"/>
    <w:rsid w:val="00FA064C"/>
    <w:rsid w:val="00FA0BAA"/>
    <w:rsid w:val="00FE3457"/>
    <w:rsid w:val="00FE40D7"/>
    <w:rsid w:val="00FE4FB8"/>
    <w:rsid w:val="00FE5A06"/>
    <w:rsid w:val="00FE6173"/>
    <w:rsid w:val="020E5A5A"/>
    <w:rsid w:val="033036DF"/>
    <w:rsid w:val="067479CE"/>
    <w:rsid w:val="06EF373E"/>
    <w:rsid w:val="0C231A8A"/>
    <w:rsid w:val="1720486E"/>
    <w:rsid w:val="17676C56"/>
    <w:rsid w:val="1AD17D86"/>
    <w:rsid w:val="1F9A6C7D"/>
    <w:rsid w:val="261A3B20"/>
    <w:rsid w:val="279563B2"/>
    <w:rsid w:val="32381DD0"/>
    <w:rsid w:val="40C83D9A"/>
    <w:rsid w:val="42B17CF4"/>
    <w:rsid w:val="45D44F8F"/>
    <w:rsid w:val="48E24C02"/>
    <w:rsid w:val="48FD13E9"/>
    <w:rsid w:val="49A512F2"/>
    <w:rsid w:val="52133C94"/>
    <w:rsid w:val="52E40F4C"/>
    <w:rsid w:val="544040F7"/>
    <w:rsid w:val="55B23EB2"/>
    <w:rsid w:val="576A6C89"/>
    <w:rsid w:val="5D0A513C"/>
    <w:rsid w:val="608630FF"/>
    <w:rsid w:val="62AB3B63"/>
    <w:rsid w:val="63780183"/>
    <w:rsid w:val="68F50DCD"/>
    <w:rsid w:val="69AC6297"/>
    <w:rsid w:val="6ACF69B5"/>
    <w:rsid w:val="6D1B56B1"/>
    <w:rsid w:val="6DC13C48"/>
    <w:rsid w:val="6E512EE3"/>
    <w:rsid w:val="72742D28"/>
    <w:rsid w:val="7FEE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E3E1A9-52FE-46A5-B9EC-4EA6614F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page number"/>
    <w:basedOn w:val="a0"/>
  </w:style>
  <w:style w:type="character" w:styleId="af">
    <w:name w:val="FollowedHyperlink"/>
    <w:basedOn w:val="a0"/>
    <w:uiPriority w:val="99"/>
    <w:semiHidden/>
    <w:unhideWhenUsed/>
    <w:rPr>
      <w:color w:val="666666"/>
      <w:u w:val="none"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item-name">
    <w:name w:val="item-name"/>
    <w:basedOn w:val="a0"/>
  </w:style>
  <w:style w:type="character" w:customStyle="1" w:styleId="item-name1">
    <w:name w:val="item-name1"/>
    <w:basedOn w:val="a0"/>
  </w:style>
  <w:style w:type="character" w:customStyle="1" w:styleId="pubdate-month">
    <w:name w:val="pubdate-month"/>
    <w:basedOn w:val="a0"/>
    <w:rPr>
      <w:color w:val="FFFFFF"/>
      <w:sz w:val="24"/>
      <w:szCs w:val="24"/>
      <w:shd w:val="clear" w:color="auto" w:fill="CC0000"/>
    </w:rPr>
  </w:style>
  <w:style w:type="character" w:customStyle="1" w:styleId="pubdate-day">
    <w:name w:val="pubdate-day"/>
    <w:basedOn w:val="a0"/>
    <w:rPr>
      <w:shd w:val="clear" w:color="auto" w:fill="F2F2F2"/>
    </w:rPr>
  </w:style>
  <w:style w:type="character" w:customStyle="1" w:styleId="a6">
    <w:name w:val="批注文字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wspan">
    <w:name w:val="awspan"/>
    <w:basedOn w:val="a0"/>
    <w:rsid w:val="00A5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B5B27E-59A0-42A8-A936-897A0732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TANG</dc:creator>
  <cp:lastModifiedBy>蒋西明</cp:lastModifiedBy>
  <cp:revision>295</cp:revision>
  <cp:lastPrinted>2018-05-09T12:33:00Z</cp:lastPrinted>
  <dcterms:created xsi:type="dcterms:W3CDTF">2018-04-02T02:26:00Z</dcterms:created>
  <dcterms:modified xsi:type="dcterms:W3CDTF">2020-05-26T00:27:00Z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